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165B5" w14:textId="77777777" w:rsidR="00925840" w:rsidRDefault="00925840" w:rsidP="00925840">
      <w:pPr>
        <w:widowControl w:val="0"/>
        <w:adjustRightInd w:val="0"/>
        <w:ind w:left="9072" w:hanging="731"/>
        <w:jc w:val="center"/>
        <w:rPr>
          <w:sz w:val="24"/>
          <w:szCs w:val="24"/>
        </w:rPr>
      </w:pPr>
    </w:p>
    <w:p w14:paraId="1BA7A49A" w14:textId="77777777" w:rsidR="00925840" w:rsidRPr="00860AB1" w:rsidRDefault="00925840" w:rsidP="00925840">
      <w:pPr>
        <w:jc w:val="center"/>
        <w:rPr>
          <w:sz w:val="24"/>
          <w:szCs w:val="24"/>
        </w:rPr>
      </w:pPr>
    </w:p>
    <w:p w14:paraId="0962653E" w14:textId="77777777" w:rsidR="00925840" w:rsidRPr="00860AB1" w:rsidRDefault="00925840" w:rsidP="00925840">
      <w:pPr>
        <w:jc w:val="center"/>
        <w:rPr>
          <w:sz w:val="24"/>
          <w:szCs w:val="24"/>
        </w:rPr>
      </w:pPr>
      <w:r w:rsidRPr="00860AB1">
        <w:rPr>
          <w:sz w:val="24"/>
          <w:szCs w:val="24"/>
        </w:rPr>
        <w:t>ОТЗЫВ НАУЧНОГО РУКОВОДИТЕЛЯ</w:t>
      </w:r>
    </w:p>
    <w:p w14:paraId="1ED29EF8" w14:textId="77777777" w:rsidR="00925840" w:rsidRPr="00860AB1" w:rsidRDefault="00925840" w:rsidP="00925840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научный доклад</w:t>
      </w:r>
    </w:p>
    <w:p w14:paraId="1129405A" w14:textId="77777777" w:rsidR="00925840" w:rsidRPr="00860AB1" w:rsidRDefault="00925840" w:rsidP="00925840">
      <w:pPr>
        <w:jc w:val="center"/>
        <w:rPr>
          <w:sz w:val="24"/>
          <w:szCs w:val="24"/>
        </w:rPr>
      </w:pPr>
    </w:p>
    <w:p w14:paraId="76966F45" w14:textId="77777777" w:rsidR="00925840" w:rsidRPr="00860AB1" w:rsidRDefault="00925840" w:rsidP="00925840">
      <w:pPr>
        <w:jc w:val="both"/>
        <w:rPr>
          <w:sz w:val="24"/>
          <w:szCs w:val="24"/>
        </w:rPr>
      </w:pPr>
      <w:r w:rsidRPr="00860AB1">
        <w:rPr>
          <w:sz w:val="24"/>
          <w:szCs w:val="24"/>
        </w:rPr>
        <w:t>____</w:t>
      </w:r>
      <w:r w:rsidR="000B7498" w:rsidRPr="00860AB1">
        <w:rPr>
          <w:sz w:val="24"/>
          <w:szCs w:val="24"/>
        </w:rPr>
        <w:t>____</w:t>
      </w:r>
      <w:r w:rsidRPr="00860AB1">
        <w:rPr>
          <w:sz w:val="24"/>
          <w:szCs w:val="24"/>
        </w:rPr>
        <w:t>__</w:t>
      </w:r>
      <w:r w:rsidR="00E362F4">
        <w:rPr>
          <w:sz w:val="24"/>
          <w:szCs w:val="24"/>
        </w:rPr>
        <w:t>_____</w:t>
      </w:r>
      <w:r w:rsidRPr="00860AB1">
        <w:rPr>
          <w:sz w:val="24"/>
          <w:szCs w:val="24"/>
        </w:rPr>
        <w:t>__</w:t>
      </w:r>
      <w:r w:rsidR="0077473E" w:rsidRPr="0077473E">
        <w:rPr>
          <w:sz w:val="24"/>
          <w:szCs w:val="24"/>
          <w:u w:val="single"/>
        </w:rPr>
        <w:t>аспиранта Д</w:t>
      </w:r>
      <w:r w:rsidR="0077473E">
        <w:rPr>
          <w:sz w:val="24"/>
          <w:szCs w:val="24"/>
          <w:u w:val="single"/>
        </w:rPr>
        <w:t xml:space="preserve">митриева </w:t>
      </w:r>
      <w:r w:rsidR="0077473E" w:rsidRPr="0077473E">
        <w:rPr>
          <w:sz w:val="24"/>
          <w:szCs w:val="24"/>
          <w:u w:val="single"/>
        </w:rPr>
        <w:t>Алексея</w:t>
      </w:r>
      <w:r w:rsidR="0077473E">
        <w:rPr>
          <w:sz w:val="24"/>
          <w:szCs w:val="24"/>
          <w:u w:val="single"/>
        </w:rPr>
        <w:t xml:space="preserve"> </w:t>
      </w:r>
      <w:r w:rsidR="0077473E" w:rsidRPr="0077473E">
        <w:rPr>
          <w:sz w:val="24"/>
          <w:szCs w:val="24"/>
          <w:u w:val="single"/>
        </w:rPr>
        <w:t>Юрьев</w:t>
      </w:r>
      <w:r w:rsidR="0077473E" w:rsidRPr="0077473E">
        <w:rPr>
          <w:sz w:val="24"/>
          <w:szCs w:val="24"/>
          <w:u w:val="single"/>
        </w:rPr>
        <w:t>и</w:t>
      </w:r>
      <w:r w:rsidR="0077473E" w:rsidRPr="0077473E">
        <w:rPr>
          <w:sz w:val="24"/>
          <w:szCs w:val="24"/>
          <w:u w:val="single"/>
        </w:rPr>
        <w:t>ча</w:t>
      </w:r>
      <w:r w:rsidR="0077473E">
        <w:rPr>
          <w:sz w:val="24"/>
          <w:szCs w:val="24"/>
        </w:rPr>
        <w:t>_______</w:t>
      </w:r>
      <w:r w:rsidRPr="00860AB1">
        <w:rPr>
          <w:sz w:val="24"/>
          <w:szCs w:val="24"/>
        </w:rPr>
        <w:t>______________</w:t>
      </w:r>
      <w:r w:rsidR="00E362F4">
        <w:rPr>
          <w:sz w:val="24"/>
          <w:szCs w:val="24"/>
        </w:rPr>
        <w:t>__</w:t>
      </w:r>
      <w:r w:rsidRPr="00860AB1">
        <w:rPr>
          <w:sz w:val="24"/>
          <w:szCs w:val="24"/>
        </w:rPr>
        <w:t>_____</w:t>
      </w:r>
      <w:r w:rsidR="0077473E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  <w:r w:rsidR="000B7498">
        <w:rPr>
          <w:sz w:val="24"/>
          <w:szCs w:val="24"/>
        </w:rPr>
        <w:t>_</w:t>
      </w:r>
    </w:p>
    <w:p w14:paraId="04379B36" w14:textId="77777777" w:rsidR="00925840" w:rsidRPr="00860AB1" w:rsidRDefault="00925840" w:rsidP="00925840">
      <w:pPr>
        <w:ind w:left="4247" w:firstLine="709"/>
        <w:jc w:val="both"/>
        <w:rPr>
          <w:sz w:val="16"/>
          <w:szCs w:val="16"/>
        </w:rPr>
      </w:pPr>
      <w:r w:rsidRPr="00860AB1">
        <w:rPr>
          <w:sz w:val="16"/>
          <w:szCs w:val="16"/>
        </w:rPr>
        <w:t xml:space="preserve"> (Ф.И.О.)</w:t>
      </w:r>
    </w:p>
    <w:p w14:paraId="644A24E1" w14:textId="77777777" w:rsidR="00925840" w:rsidRPr="00860AB1" w:rsidRDefault="00925840" w:rsidP="00925840">
      <w:pPr>
        <w:jc w:val="both"/>
        <w:rPr>
          <w:sz w:val="24"/>
          <w:szCs w:val="24"/>
        </w:rPr>
      </w:pPr>
    </w:p>
    <w:p w14:paraId="0B75C9C5" w14:textId="77777777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Направление подготовки </w:t>
      </w:r>
      <w:r w:rsidRPr="00860AB1">
        <w:rPr>
          <w:i/>
        </w:rPr>
        <w:t>______</w:t>
      </w:r>
      <w:r w:rsidR="00B92F12" w:rsidRPr="00AB3CA8">
        <w:rPr>
          <w:i/>
          <w:sz w:val="24"/>
          <w:szCs w:val="24"/>
          <w:u w:val="single"/>
        </w:rPr>
        <w:t>03.06.01 Физика и астрон</w:t>
      </w:r>
      <w:r w:rsidR="00B92F12" w:rsidRPr="00AB3CA8">
        <w:rPr>
          <w:i/>
          <w:sz w:val="24"/>
          <w:szCs w:val="24"/>
          <w:u w:val="single"/>
        </w:rPr>
        <w:t>о</w:t>
      </w:r>
      <w:r w:rsidR="00B92F12" w:rsidRPr="00AB3CA8">
        <w:rPr>
          <w:i/>
          <w:sz w:val="24"/>
          <w:szCs w:val="24"/>
          <w:u w:val="single"/>
        </w:rPr>
        <w:t>мия</w:t>
      </w:r>
      <w:r w:rsidRPr="00860AB1">
        <w:rPr>
          <w:i/>
        </w:rPr>
        <w:t>____</w:t>
      </w:r>
      <w:r w:rsidR="00AB3CA8">
        <w:rPr>
          <w:i/>
        </w:rPr>
        <w:t>__________________________</w:t>
      </w:r>
      <w:r w:rsidR="00E362F4">
        <w:rPr>
          <w:i/>
        </w:rPr>
        <w:t>__</w:t>
      </w:r>
      <w:r w:rsidR="00AB3CA8">
        <w:rPr>
          <w:i/>
        </w:rPr>
        <w:t>____</w:t>
      </w:r>
      <w:r w:rsidRPr="00860AB1">
        <w:rPr>
          <w:i/>
        </w:rPr>
        <w:t>_</w:t>
      </w:r>
    </w:p>
    <w:p w14:paraId="40CA51F9" w14:textId="77777777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Направ</w:t>
      </w:r>
      <w:r w:rsidR="00AB3CA8">
        <w:rPr>
          <w:sz w:val="24"/>
          <w:szCs w:val="24"/>
        </w:rPr>
        <w:t>ленность (профиль) подготовки__</w:t>
      </w:r>
      <w:r w:rsidRPr="00860AB1">
        <w:rPr>
          <w:sz w:val="24"/>
          <w:szCs w:val="24"/>
        </w:rPr>
        <w:t>_</w:t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</w:t>
      </w:r>
      <w:r w:rsidR="00AB3CA8" w:rsidRPr="00AB3CA8">
        <w:rPr>
          <w:i/>
          <w:sz w:val="24"/>
          <w:szCs w:val="24"/>
          <w:u w:val="single"/>
        </w:rPr>
        <w:t>я</w:t>
      </w:r>
      <w:r w:rsidR="00AB3CA8" w:rsidRPr="00AB3CA8">
        <w:rPr>
          <w:i/>
          <w:sz w:val="24"/>
          <w:szCs w:val="24"/>
          <w:u w:val="single"/>
        </w:rPr>
        <w:t>ния</w:t>
      </w:r>
      <w:r w:rsidR="00AB3CA8">
        <w:rPr>
          <w:sz w:val="24"/>
          <w:szCs w:val="24"/>
        </w:rPr>
        <w:t>___</w:t>
      </w:r>
      <w:r w:rsidR="00E362F4">
        <w:rPr>
          <w:sz w:val="24"/>
          <w:szCs w:val="24"/>
        </w:rPr>
        <w:t>__</w:t>
      </w:r>
      <w:r w:rsidR="00AB3CA8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</w:p>
    <w:p w14:paraId="2CB79B45" w14:textId="77777777" w:rsidR="00E362F4" w:rsidRDefault="00925840" w:rsidP="00E362F4">
      <w:pPr>
        <w:spacing w:line="360" w:lineRule="auto"/>
        <w:jc w:val="both"/>
        <w:rPr>
          <w:i/>
          <w:sz w:val="24"/>
          <w:szCs w:val="24"/>
          <w:u w:val="single"/>
        </w:rPr>
      </w:pPr>
      <w:r w:rsidRPr="00860AB1">
        <w:rPr>
          <w:sz w:val="24"/>
          <w:szCs w:val="24"/>
        </w:rPr>
        <w:t>Специальнос</w:t>
      </w:r>
      <w:r>
        <w:rPr>
          <w:sz w:val="24"/>
          <w:szCs w:val="24"/>
        </w:rPr>
        <w:t>ть, по которой подготовлен научный доклад</w:t>
      </w:r>
      <w:r w:rsidR="00AB3CA8">
        <w:rPr>
          <w:sz w:val="24"/>
          <w:szCs w:val="24"/>
        </w:rPr>
        <w:t>__</w:t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</w:t>
      </w:r>
      <w:r w:rsidR="00AB3CA8" w:rsidRPr="00AB3CA8">
        <w:rPr>
          <w:i/>
          <w:sz w:val="24"/>
          <w:szCs w:val="24"/>
          <w:u w:val="single"/>
        </w:rPr>
        <w:t>я</w:t>
      </w:r>
      <w:r w:rsidR="00AB3CA8" w:rsidRPr="00AB3CA8">
        <w:rPr>
          <w:i/>
          <w:sz w:val="24"/>
          <w:szCs w:val="24"/>
          <w:u w:val="single"/>
        </w:rPr>
        <w:t>ния</w:t>
      </w:r>
      <w:r w:rsidR="00A55DF5">
        <w:rPr>
          <w:i/>
          <w:sz w:val="24"/>
          <w:szCs w:val="24"/>
          <w:u w:val="single"/>
        </w:rPr>
        <w:t>_____________________________________________________________</w:t>
      </w:r>
      <w:r w:rsidR="00E362F4">
        <w:rPr>
          <w:i/>
          <w:sz w:val="24"/>
          <w:szCs w:val="24"/>
          <w:u w:val="single"/>
        </w:rPr>
        <w:t>__</w:t>
      </w:r>
      <w:r w:rsidR="00A55DF5">
        <w:rPr>
          <w:i/>
          <w:sz w:val="24"/>
          <w:szCs w:val="24"/>
          <w:u w:val="single"/>
        </w:rPr>
        <w:t>_____________</w:t>
      </w:r>
    </w:p>
    <w:p w14:paraId="1ACC696E" w14:textId="77777777" w:rsidR="00A55DF5" w:rsidRDefault="00925840" w:rsidP="00E362F4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Тема научно-квалифик</w:t>
      </w:r>
      <w:r w:rsidR="000B7498">
        <w:rPr>
          <w:sz w:val="24"/>
          <w:szCs w:val="24"/>
        </w:rPr>
        <w:t>ационной работы (диссертации)</w:t>
      </w:r>
    </w:p>
    <w:p w14:paraId="2EF55FC1" w14:textId="77777777" w:rsidR="00925840" w:rsidRPr="00860AB1" w:rsidRDefault="000B7498" w:rsidP="000B7498">
      <w:pPr>
        <w:spacing w:line="360" w:lineRule="auto"/>
        <w:rPr>
          <w:sz w:val="24"/>
          <w:szCs w:val="24"/>
        </w:rPr>
      </w:pPr>
      <w:r w:rsidRPr="000B7498">
        <w:rPr>
          <w:sz w:val="24"/>
          <w:szCs w:val="24"/>
          <w:u w:val="single"/>
        </w:rPr>
        <w:t xml:space="preserve">Исследование нелинейных и квантово-оптических эффектов при рассеянии </w:t>
      </w:r>
      <w:r w:rsidR="00631F38" w:rsidRPr="000B7498">
        <w:rPr>
          <w:sz w:val="24"/>
          <w:szCs w:val="24"/>
          <w:u w:val="single"/>
        </w:rPr>
        <w:t>света на</w:t>
      </w:r>
      <w:r w:rsidR="00A55DF5">
        <w:rPr>
          <w:sz w:val="24"/>
          <w:szCs w:val="24"/>
          <w:u w:val="single"/>
        </w:rPr>
        <w:t xml:space="preserve"> с</w:t>
      </w:r>
      <w:r w:rsidRPr="000B7498">
        <w:rPr>
          <w:sz w:val="24"/>
          <w:szCs w:val="24"/>
          <w:u w:val="single"/>
        </w:rPr>
        <w:t>верхпр</w:t>
      </w:r>
      <w:r w:rsidR="00A55DF5">
        <w:rPr>
          <w:sz w:val="24"/>
          <w:szCs w:val="24"/>
          <w:u w:val="single"/>
        </w:rPr>
        <w:t>о</w:t>
      </w:r>
      <w:r w:rsidR="00A55DF5">
        <w:rPr>
          <w:sz w:val="24"/>
          <w:szCs w:val="24"/>
          <w:u w:val="single"/>
        </w:rPr>
        <w:t>водниковом кубите в одноме</w:t>
      </w:r>
      <w:r w:rsidR="00A55DF5">
        <w:rPr>
          <w:sz w:val="24"/>
          <w:szCs w:val="24"/>
          <w:u w:val="single"/>
        </w:rPr>
        <w:t>р</w:t>
      </w:r>
      <w:r w:rsidR="00A55DF5">
        <w:rPr>
          <w:sz w:val="24"/>
          <w:szCs w:val="24"/>
          <w:u w:val="single"/>
        </w:rPr>
        <w:t>ном_</w:t>
      </w:r>
      <w:r w:rsidRPr="000B7498">
        <w:rPr>
          <w:sz w:val="24"/>
          <w:szCs w:val="24"/>
          <w:u w:val="single"/>
        </w:rPr>
        <w:t>пространстве</w:t>
      </w:r>
      <w:r w:rsidR="00A55DF5">
        <w:rPr>
          <w:sz w:val="24"/>
          <w:szCs w:val="24"/>
          <w:u w:val="single"/>
        </w:rPr>
        <w:t>_____________________________</w:t>
      </w:r>
      <w:r w:rsidR="00E362F4">
        <w:rPr>
          <w:sz w:val="24"/>
          <w:szCs w:val="24"/>
          <w:u w:val="single"/>
        </w:rPr>
        <w:t>___</w:t>
      </w:r>
      <w:r w:rsidR="00A55DF5">
        <w:rPr>
          <w:sz w:val="24"/>
          <w:szCs w:val="24"/>
          <w:u w:val="single"/>
        </w:rPr>
        <w:t>_____________</w:t>
      </w:r>
    </w:p>
    <w:p w14:paraId="16672AD6" w14:textId="77777777" w:rsidR="003161A3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об актуальности исследования</w:t>
      </w:r>
    </w:p>
    <w:p w14:paraId="0EE2FE4E" w14:textId="06DC9DB2" w:rsidR="00925840" w:rsidRPr="00860AB1" w:rsidRDefault="00AA6FA0" w:rsidP="00925840">
      <w:pPr>
        <w:spacing w:line="360" w:lineRule="auto"/>
        <w:jc w:val="both"/>
        <w:rPr>
          <w:sz w:val="24"/>
          <w:szCs w:val="24"/>
        </w:rPr>
      </w:pPr>
      <w:r w:rsidRPr="00631F38">
        <w:rPr>
          <w:i/>
          <w:sz w:val="24"/>
          <w:szCs w:val="24"/>
          <w:u w:val="single"/>
        </w:rPr>
        <w:t xml:space="preserve">В рамках исследования изучались квантовые эффекты рассеяния света на </w:t>
      </w:r>
      <w:r w:rsidR="00631F38" w:rsidRPr="00631F38">
        <w:rPr>
          <w:i/>
          <w:sz w:val="24"/>
          <w:szCs w:val="24"/>
          <w:u w:val="single"/>
        </w:rPr>
        <w:t>сверхпрово</w:t>
      </w:r>
      <w:r w:rsidR="00631F38">
        <w:rPr>
          <w:i/>
          <w:sz w:val="24"/>
          <w:szCs w:val="24"/>
          <w:u w:val="single"/>
        </w:rPr>
        <w:t>дников</w:t>
      </w:r>
      <w:r w:rsidR="00631F38" w:rsidRPr="00631F38">
        <w:rPr>
          <w:i/>
          <w:sz w:val="24"/>
          <w:szCs w:val="24"/>
          <w:u w:val="single"/>
        </w:rPr>
        <w:t>ом</w:t>
      </w:r>
      <w:r w:rsidRPr="00631F38">
        <w:rPr>
          <w:i/>
          <w:sz w:val="24"/>
          <w:szCs w:val="24"/>
          <w:u w:val="single"/>
        </w:rPr>
        <w:t xml:space="preserve"> кубите. Исследования в области микроволновой квантовой оптики ведутся во многих лаборат</w:t>
      </w:r>
      <w:r w:rsidRPr="00631F38">
        <w:rPr>
          <w:i/>
          <w:sz w:val="24"/>
          <w:szCs w:val="24"/>
          <w:u w:val="single"/>
        </w:rPr>
        <w:t>о</w:t>
      </w:r>
      <w:r w:rsidRPr="00631F38">
        <w:rPr>
          <w:i/>
          <w:sz w:val="24"/>
          <w:szCs w:val="24"/>
          <w:u w:val="single"/>
        </w:rPr>
        <w:t>риях мира: ученые получают новые интересные результаты, недостижимые в оптике видимого диапазона</w:t>
      </w:r>
      <w:ins w:id="0" w:author="Oleg Astafiev" w:date="2018-05-30T13:15:00Z">
        <w:r w:rsidR="00EE4984">
          <w:rPr>
            <w:i/>
            <w:sz w:val="24"/>
            <w:szCs w:val="24"/>
            <w:u w:val="single"/>
          </w:rPr>
          <w:t>,</w:t>
        </w:r>
      </w:ins>
      <w:r w:rsidR="00631F38" w:rsidRPr="00631F38">
        <w:rPr>
          <w:i/>
          <w:sz w:val="24"/>
          <w:szCs w:val="24"/>
          <w:u w:val="single"/>
        </w:rPr>
        <w:t xml:space="preserve"> и публику</w:t>
      </w:r>
      <w:ins w:id="1" w:author="Oleg Astafiev" w:date="2018-05-30T13:15:00Z">
        <w:r w:rsidR="00EE4984">
          <w:rPr>
            <w:i/>
            <w:sz w:val="24"/>
            <w:szCs w:val="24"/>
            <w:u w:val="single"/>
          </w:rPr>
          <w:t>ют</w:t>
        </w:r>
      </w:ins>
      <w:ins w:id="2" w:author="Oleg Astafiev" w:date="2018-05-30T13:16:00Z">
        <w:r w:rsidR="00EE4984">
          <w:rPr>
            <w:i/>
            <w:sz w:val="24"/>
            <w:szCs w:val="24"/>
            <w:u w:val="single"/>
          </w:rPr>
          <w:t xml:space="preserve"> их</w:t>
        </w:r>
      </w:ins>
      <w:del w:id="3" w:author="Oleg Astafiev" w:date="2018-05-30T13:15:00Z">
        <w:r w:rsidR="00631F38" w:rsidRPr="00631F38" w:rsidDel="00EE4984">
          <w:rPr>
            <w:i/>
            <w:sz w:val="24"/>
            <w:szCs w:val="24"/>
            <w:u w:val="single"/>
          </w:rPr>
          <w:delText>емые</w:delText>
        </w:r>
      </w:del>
      <w:r w:rsidRPr="00631F38">
        <w:rPr>
          <w:i/>
          <w:sz w:val="24"/>
          <w:szCs w:val="24"/>
          <w:u w:val="single"/>
        </w:rPr>
        <w:t xml:space="preserve"> в ведущих физических и междисциплинарных журналах. Тематика, безусловно, является актуальной</w:t>
      </w:r>
      <w:r w:rsidR="00631F38" w:rsidRPr="00631F38">
        <w:rPr>
          <w:i/>
          <w:sz w:val="24"/>
          <w:szCs w:val="24"/>
          <w:u w:val="single"/>
        </w:rPr>
        <w:t>, что достаточно полно отр</w:t>
      </w:r>
      <w:r w:rsidR="00A55DF5">
        <w:rPr>
          <w:i/>
          <w:sz w:val="24"/>
          <w:szCs w:val="24"/>
          <w:u w:val="single"/>
        </w:rPr>
        <w:t>ажено автором в тексте научного докл</w:t>
      </w:r>
      <w:r w:rsidR="00A55DF5">
        <w:rPr>
          <w:i/>
          <w:sz w:val="24"/>
          <w:szCs w:val="24"/>
          <w:u w:val="single"/>
        </w:rPr>
        <w:t>а</w:t>
      </w:r>
      <w:r w:rsidR="00A55DF5">
        <w:rPr>
          <w:i/>
          <w:sz w:val="24"/>
          <w:szCs w:val="24"/>
          <w:u w:val="single"/>
        </w:rPr>
        <w:t>да.</w:t>
      </w:r>
      <w:r w:rsidR="00631F38">
        <w:rPr>
          <w:sz w:val="24"/>
          <w:szCs w:val="24"/>
        </w:rPr>
        <w:t>__________________</w:t>
      </w:r>
      <w:r w:rsidR="00A55DF5">
        <w:rPr>
          <w:sz w:val="24"/>
          <w:szCs w:val="24"/>
        </w:rPr>
        <w:t>_________________________</w:t>
      </w:r>
      <w:r w:rsidR="00E362F4">
        <w:rPr>
          <w:sz w:val="24"/>
          <w:szCs w:val="24"/>
        </w:rPr>
        <w:t>_________________</w:t>
      </w:r>
      <w:r w:rsidR="00A55DF5">
        <w:rPr>
          <w:sz w:val="24"/>
          <w:szCs w:val="24"/>
        </w:rPr>
        <w:t>__</w:t>
      </w:r>
      <w:r w:rsidR="00631F38">
        <w:rPr>
          <w:sz w:val="24"/>
          <w:szCs w:val="24"/>
        </w:rPr>
        <w:t>___________</w:t>
      </w:r>
      <w:r w:rsidR="00925840" w:rsidRPr="00860AB1">
        <w:rPr>
          <w:sz w:val="24"/>
          <w:szCs w:val="24"/>
        </w:rPr>
        <w:t>_____</w:t>
      </w:r>
    </w:p>
    <w:p w14:paraId="3542B068" w14:textId="77777777" w:rsidR="00A55DF5" w:rsidRPr="00E362F4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</w:t>
      </w:r>
      <w:r w:rsidR="00631F38">
        <w:rPr>
          <w:sz w:val="24"/>
          <w:szCs w:val="24"/>
        </w:rPr>
        <w:t xml:space="preserve"> научной новизне исследования</w:t>
      </w:r>
    </w:p>
    <w:p w14:paraId="5A7656DA" w14:textId="77777777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Исследование представляет из себя оригинальную работу по изучению ранее не исследованных физических эффектов в рассеянии света на квантовой системе, поэтому уровень новизны р</w:t>
      </w:r>
      <w:r>
        <w:rPr>
          <w:i/>
          <w:sz w:val="24"/>
          <w:szCs w:val="24"/>
          <w:u w:val="single"/>
        </w:rPr>
        <w:t>е</w:t>
      </w:r>
      <w:r>
        <w:rPr>
          <w:i/>
          <w:sz w:val="24"/>
          <w:szCs w:val="24"/>
          <w:u w:val="single"/>
        </w:rPr>
        <w:t>зультатов достаточно в</w:t>
      </w:r>
      <w:r>
        <w:rPr>
          <w:i/>
          <w:sz w:val="24"/>
          <w:szCs w:val="24"/>
          <w:u w:val="single"/>
        </w:rPr>
        <w:t>ы</w:t>
      </w:r>
      <w:r>
        <w:rPr>
          <w:i/>
          <w:sz w:val="24"/>
          <w:szCs w:val="24"/>
          <w:u w:val="single"/>
        </w:rPr>
        <w:t>сок._________________________________________</w:t>
      </w:r>
      <w:r w:rsidR="00E362F4">
        <w:rPr>
          <w:i/>
          <w:sz w:val="24"/>
          <w:szCs w:val="24"/>
          <w:u w:val="single"/>
        </w:rPr>
        <w:t>______</w:t>
      </w:r>
      <w:r>
        <w:rPr>
          <w:i/>
          <w:sz w:val="24"/>
          <w:szCs w:val="24"/>
          <w:u w:val="single"/>
        </w:rPr>
        <w:t>_____________</w:t>
      </w:r>
      <w:r w:rsidR="00631F38">
        <w:rPr>
          <w:sz w:val="24"/>
          <w:szCs w:val="24"/>
        </w:rPr>
        <w:t>_</w:t>
      </w:r>
    </w:p>
    <w:p w14:paraId="08EED792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Достоверность результатов исследования</w:t>
      </w:r>
    </w:p>
    <w:p w14:paraId="4DD09E81" w14:textId="77777777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Выявленные в рамках работы физические закономерности хорошо интерпретируются при п</w:t>
      </w:r>
      <w:r>
        <w:rPr>
          <w:i/>
          <w:sz w:val="24"/>
          <w:szCs w:val="24"/>
          <w:u w:val="single"/>
        </w:rPr>
        <w:t>о</w:t>
      </w:r>
      <w:r>
        <w:rPr>
          <w:i/>
          <w:sz w:val="24"/>
          <w:szCs w:val="24"/>
          <w:u w:val="single"/>
        </w:rPr>
        <w:t>мощи используемых в квантовой оптике теоретических концепций: так, например, эффект квантового смешивания волн описывается при использовании операторного формализма, э</w:t>
      </w:r>
      <w:r>
        <w:rPr>
          <w:i/>
          <w:sz w:val="24"/>
          <w:szCs w:val="24"/>
          <w:u w:val="single"/>
        </w:rPr>
        <w:t>ф</w:t>
      </w:r>
      <w:r>
        <w:rPr>
          <w:i/>
          <w:sz w:val="24"/>
          <w:szCs w:val="24"/>
          <w:u w:val="single"/>
        </w:rPr>
        <w:t>фект трёхволнового смешивания хорошо моделируется квантовым основным уравнением. Это позволяет сделать вывод о достоверности полученных результ</w:t>
      </w:r>
      <w:r>
        <w:rPr>
          <w:i/>
          <w:sz w:val="24"/>
          <w:szCs w:val="24"/>
          <w:u w:val="single"/>
        </w:rPr>
        <w:t>а</w:t>
      </w:r>
      <w:r>
        <w:rPr>
          <w:i/>
          <w:sz w:val="24"/>
          <w:szCs w:val="24"/>
          <w:u w:val="single"/>
        </w:rPr>
        <w:t>тов.__________________</w:t>
      </w:r>
      <w:r w:rsidR="00E362F4">
        <w:rPr>
          <w:i/>
          <w:sz w:val="24"/>
          <w:szCs w:val="24"/>
          <w:u w:val="single"/>
        </w:rPr>
        <w:t>_________</w:t>
      </w:r>
      <w:r>
        <w:rPr>
          <w:i/>
          <w:sz w:val="24"/>
          <w:szCs w:val="24"/>
          <w:u w:val="single"/>
        </w:rPr>
        <w:t xml:space="preserve">__ </w:t>
      </w:r>
    </w:p>
    <w:p w14:paraId="575DA9FB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lastRenderedPageBreak/>
        <w:t>Теоретическая и практическая значимость полученных результатов</w:t>
      </w:r>
    </w:p>
    <w:p w14:paraId="3F4EEA56" w14:textId="77777777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Нелинейные квантово-оптические эффекты, с одной стороны, являются очень фундаментал</w:t>
      </w:r>
      <w:r>
        <w:rPr>
          <w:i/>
          <w:sz w:val="24"/>
          <w:szCs w:val="24"/>
          <w:u w:val="single"/>
        </w:rPr>
        <w:t>ь</w:t>
      </w:r>
      <w:r>
        <w:rPr>
          <w:i/>
          <w:sz w:val="24"/>
          <w:szCs w:val="24"/>
          <w:u w:val="single"/>
        </w:rPr>
        <w:t>ными</w:t>
      </w:r>
      <w:del w:id="4" w:author="Oleg Astafiev" w:date="2018-05-30T10:29:00Z">
        <w:r w:rsidDel="00B24DF8">
          <w:rPr>
            <w:i/>
            <w:sz w:val="24"/>
            <w:szCs w:val="24"/>
            <w:u w:val="single"/>
          </w:rPr>
          <w:delText>, поскольку допускают точный расчет из первых принципов квантовой оптики и квантовой механики</w:delText>
        </w:r>
      </w:del>
      <w:r>
        <w:rPr>
          <w:i/>
          <w:sz w:val="24"/>
          <w:szCs w:val="24"/>
          <w:u w:val="single"/>
        </w:rPr>
        <w:t>. Эффект трехволнового смешения на циклической системе не имеет аналогов в ква</w:t>
      </w:r>
      <w:r>
        <w:rPr>
          <w:i/>
          <w:sz w:val="24"/>
          <w:szCs w:val="24"/>
          <w:u w:val="single"/>
        </w:rPr>
        <w:t>н</w:t>
      </w:r>
      <w:r>
        <w:rPr>
          <w:i/>
          <w:sz w:val="24"/>
          <w:szCs w:val="24"/>
          <w:u w:val="single"/>
        </w:rPr>
        <w:t>товой оптике и поэтому фундаментальное значение эксперимента, демонстрирующего и колич</w:t>
      </w:r>
      <w:r>
        <w:rPr>
          <w:i/>
          <w:sz w:val="24"/>
          <w:szCs w:val="24"/>
          <w:u w:val="single"/>
        </w:rPr>
        <w:t>е</w:t>
      </w:r>
      <w:r>
        <w:rPr>
          <w:i/>
          <w:sz w:val="24"/>
          <w:szCs w:val="24"/>
          <w:u w:val="single"/>
        </w:rPr>
        <w:t>ственно описывающего этот эффект, весьма велико. С другой стороны, нелинейные эффе</w:t>
      </w:r>
      <w:r>
        <w:rPr>
          <w:i/>
          <w:sz w:val="24"/>
          <w:szCs w:val="24"/>
          <w:u w:val="single"/>
        </w:rPr>
        <w:t>к</w:t>
      </w:r>
      <w:r>
        <w:rPr>
          <w:i/>
          <w:sz w:val="24"/>
          <w:szCs w:val="24"/>
          <w:u w:val="single"/>
        </w:rPr>
        <w:t>ты находят широкое применение в телекоммуникации и являются перспективными для прим</w:t>
      </w:r>
      <w:r>
        <w:rPr>
          <w:i/>
          <w:sz w:val="24"/>
          <w:szCs w:val="24"/>
          <w:u w:val="single"/>
        </w:rPr>
        <w:t>е</w:t>
      </w:r>
      <w:r>
        <w:rPr>
          <w:i/>
          <w:sz w:val="24"/>
          <w:szCs w:val="24"/>
          <w:u w:val="single"/>
        </w:rPr>
        <w:t>нения в квантовых вычислительных системах, квантовой криптографии. В работе по квантовому смешиванию продемонстрирован потенциал использования кубита в качестве сенсора квант</w:t>
      </w:r>
      <w:r>
        <w:rPr>
          <w:i/>
          <w:sz w:val="24"/>
          <w:szCs w:val="24"/>
          <w:u w:val="single"/>
        </w:rPr>
        <w:t>о</w:t>
      </w:r>
      <w:r>
        <w:rPr>
          <w:i/>
          <w:sz w:val="24"/>
          <w:szCs w:val="24"/>
          <w:u w:val="single"/>
        </w:rPr>
        <w:t xml:space="preserve">вых состояний распространяющегося света. Это дает основания считать результаты весьма значимыми как с теоретической, так и с практической точек зрения. </w:t>
      </w:r>
      <w:r>
        <w:rPr>
          <w:sz w:val="24"/>
          <w:szCs w:val="24"/>
        </w:rPr>
        <w:t>_______</w:t>
      </w:r>
      <w:r w:rsidR="00E362F4">
        <w:rPr>
          <w:sz w:val="24"/>
          <w:szCs w:val="24"/>
        </w:rPr>
        <w:t>____________</w:t>
      </w:r>
      <w:r>
        <w:rPr>
          <w:sz w:val="24"/>
          <w:szCs w:val="24"/>
        </w:rPr>
        <w:t>_______</w:t>
      </w:r>
      <w:r w:rsidR="00925840" w:rsidRPr="00860AB1">
        <w:rPr>
          <w:sz w:val="24"/>
          <w:szCs w:val="24"/>
        </w:rPr>
        <w:t>__</w:t>
      </w:r>
    </w:p>
    <w:p w14:paraId="5180AB26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Основные результаты и положительные стороны исследования</w:t>
      </w:r>
    </w:p>
    <w:p w14:paraId="5032BCB3" w14:textId="77777777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1. При облучении кубита, сильно связанного с одномерным пространством, двумя непрерывными сигналами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находящимися</w:t>
      </w:r>
      <w:ins w:id="5" w:author="Oleg Astafiev" w:date="2018-05-30T10:30:00Z">
        <w:r w:rsidR="00B24DF8">
          <w:rPr>
            <w:i/>
            <w:sz w:val="24"/>
            <w:szCs w:val="24"/>
            <w:u w:val="single"/>
          </w:rPr>
          <w:t xml:space="preserve"> почти</w:t>
        </w:r>
      </w:ins>
      <w:r w:rsidRPr="00A55DF5">
        <w:rPr>
          <w:i/>
          <w:sz w:val="24"/>
          <w:szCs w:val="24"/>
          <w:u w:val="single"/>
        </w:rPr>
        <w:t xml:space="preserve"> в резонансе с кубитом, в спектре когерентно рассеянного излучения возникают «боковые» компоненты</w:t>
      </w:r>
      <w:del w:id="6" w:author="Oleg Astafiev" w:date="2018-05-30T10:31:00Z">
        <w:r w:rsidRPr="00A55DF5" w:rsidDel="00B24DF8">
          <w:rPr>
            <w:i/>
            <w:sz w:val="24"/>
            <w:szCs w:val="24"/>
            <w:u w:val="single"/>
          </w:rPr>
          <w:delText>, возникающие</w:delText>
        </w:r>
      </w:del>
      <w:r w:rsidRPr="00A55DF5">
        <w:rPr>
          <w:i/>
          <w:sz w:val="24"/>
          <w:szCs w:val="24"/>
          <w:u w:val="single"/>
        </w:rPr>
        <w:t xml:space="preserve"> из-за смешивания волн на куб</w:t>
      </w:r>
      <w:r w:rsidRPr="00A55DF5">
        <w:rPr>
          <w:i/>
          <w:sz w:val="24"/>
          <w:szCs w:val="24"/>
          <w:u w:val="single"/>
        </w:rPr>
        <w:t>и</w:t>
      </w:r>
      <w:r w:rsidRPr="00A55DF5">
        <w:rPr>
          <w:i/>
          <w:sz w:val="24"/>
          <w:szCs w:val="24"/>
          <w:u w:val="single"/>
        </w:rPr>
        <w:t>те.</w:t>
      </w:r>
      <w:r>
        <w:rPr>
          <w:i/>
          <w:sz w:val="24"/>
          <w:szCs w:val="24"/>
          <w:u w:val="single"/>
        </w:rPr>
        <w:t>______________________________________________</w:t>
      </w:r>
      <w:r w:rsidR="00E362F4"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</w:rPr>
        <w:t>_____________</w:t>
      </w:r>
    </w:p>
    <w:p w14:paraId="457E0E72" w14:textId="3E4D04AF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 xml:space="preserve">2. Появление боковых компонент и их спектральную интенсивность </w:t>
      </w:r>
      <w:del w:id="7" w:author="Oleg Astafiev" w:date="2018-05-30T10:31:00Z">
        <w:r w:rsidRPr="00A55DF5" w:rsidDel="00B24DF8">
          <w:rPr>
            <w:i/>
            <w:sz w:val="24"/>
            <w:szCs w:val="24"/>
            <w:u w:val="single"/>
          </w:rPr>
          <w:delText xml:space="preserve">компонент </w:delText>
        </w:r>
      </w:del>
      <w:r w:rsidRPr="00A55DF5">
        <w:rPr>
          <w:i/>
          <w:sz w:val="24"/>
          <w:szCs w:val="24"/>
          <w:u w:val="single"/>
        </w:rPr>
        <w:t>можно объяснить проце</w:t>
      </w:r>
      <w:r w:rsidRPr="00A55DF5">
        <w:rPr>
          <w:i/>
          <w:sz w:val="24"/>
          <w:szCs w:val="24"/>
          <w:u w:val="single"/>
        </w:rPr>
        <w:t>с</w:t>
      </w:r>
      <w:r w:rsidRPr="00A55DF5">
        <w:rPr>
          <w:i/>
          <w:sz w:val="24"/>
          <w:szCs w:val="24"/>
          <w:u w:val="single"/>
        </w:rPr>
        <w:t>сами нелинейного смешивания первоначальных сигналов при рассеянии на кубите, играющем роль нелинейно</w:t>
      </w:r>
      <w:ins w:id="8" w:author="Oleg Astafiev" w:date="2018-05-30T10:32:00Z">
        <w:r w:rsidR="00B24DF8">
          <w:rPr>
            <w:i/>
            <w:sz w:val="24"/>
            <w:szCs w:val="24"/>
            <w:u w:val="single"/>
          </w:rPr>
          <w:t>го</w:t>
        </w:r>
      </w:ins>
      <w:del w:id="9" w:author="Oleg Astafiev" w:date="2018-05-30T10:32:00Z">
        <w:r w:rsidRPr="00A55DF5" w:rsidDel="00B24DF8">
          <w:rPr>
            <w:i/>
            <w:sz w:val="24"/>
            <w:szCs w:val="24"/>
            <w:u w:val="single"/>
          </w:rPr>
          <w:delText>й</w:delText>
        </w:r>
      </w:del>
      <w:r w:rsidRPr="00A55DF5">
        <w:rPr>
          <w:i/>
          <w:sz w:val="24"/>
          <w:szCs w:val="24"/>
          <w:u w:val="single"/>
        </w:rPr>
        <w:t xml:space="preserve"> </w:t>
      </w:r>
      <w:del w:id="10" w:author="Oleg Astafiev" w:date="2018-05-30T10:32:00Z">
        <w:r w:rsidRPr="00A55DF5" w:rsidDel="00B24DF8">
          <w:rPr>
            <w:i/>
            <w:sz w:val="24"/>
            <w:szCs w:val="24"/>
            <w:u w:val="single"/>
          </w:rPr>
          <w:delText>оптической среды</w:delText>
        </w:r>
      </w:del>
      <w:ins w:id="11" w:author="Oleg Astafiev" w:date="2018-05-30T10:32:00Z">
        <w:r w:rsidR="00B24DF8">
          <w:rPr>
            <w:i/>
            <w:sz w:val="24"/>
            <w:szCs w:val="24"/>
            <w:u w:val="single"/>
          </w:rPr>
          <w:t>элемента</w:t>
        </w:r>
      </w:ins>
      <w:r w:rsidRPr="00A55DF5">
        <w:rPr>
          <w:i/>
          <w:sz w:val="24"/>
          <w:szCs w:val="24"/>
          <w:u w:val="single"/>
        </w:rPr>
        <w:t>. Также этот эффект можно интерпретировать в терминах многоф</w:t>
      </w:r>
      <w:r w:rsidRPr="00A55DF5">
        <w:rPr>
          <w:i/>
          <w:sz w:val="24"/>
          <w:szCs w:val="24"/>
          <w:u w:val="single"/>
        </w:rPr>
        <w:t>о</w:t>
      </w:r>
      <w:r w:rsidRPr="00A55DF5">
        <w:rPr>
          <w:i/>
          <w:sz w:val="24"/>
          <w:szCs w:val="24"/>
          <w:u w:val="single"/>
        </w:rPr>
        <w:t>тонного рассеяния</w:t>
      </w:r>
      <w:ins w:id="12" w:author="Oleg Astafiev" w:date="2018-05-30T10:32:00Z">
        <w:r w:rsidR="00B24DF8">
          <w:rPr>
            <w:i/>
            <w:sz w:val="24"/>
            <w:szCs w:val="24"/>
            <w:u w:val="single"/>
          </w:rPr>
          <w:t>, количество фотонов в котором зависит от степени нелинейности</w:t>
        </w:r>
      </w:ins>
      <w:ins w:id="13" w:author="Oleg Astafiev" w:date="2018-05-30T13:08:00Z">
        <w:r w:rsidR="00305421">
          <w:rPr>
            <w:i/>
            <w:sz w:val="24"/>
            <w:szCs w:val="24"/>
            <w:u w:val="single"/>
          </w:rPr>
          <w:t>.</w:t>
        </w:r>
      </w:ins>
      <w:del w:id="14" w:author="Oleg Astafiev" w:date="2018-05-30T10:34:00Z">
        <w:r w:rsidRPr="00A55DF5" w:rsidDel="00B24DF8">
          <w:rPr>
            <w:i/>
            <w:sz w:val="24"/>
            <w:szCs w:val="24"/>
            <w:u w:val="single"/>
          </w:rPr>
          <w:delText xml:space="preserve"> с уч</w:delText>
        </w:r>
        <w:r w:rsidRPr="00A55DF5" w:rsidDel="00B24DF8">
          <w:rPr>
            <w:i/>
            <w:sz w:val="24"/>
            <w:szCs w:val="24"/>
            <w:u w:val="single"/>
          </w:rPr>
          <w:delText>а</w:delText>
        </w:r>
        <w:r w:rsidRPr="00A55DF5" w:rsidDel="00B24DF8">
          <w:rPr>
            <w:i/>
            <w:sz w:val="24"/>
            <w:szCs w:val="24"/>
            <w:u w:val="single"/>
          </w:rPr>
          <w:delText>стием нескольких фотонов</w:delText>
        </w:r>
      </w:del>
      <w:r w:rsidRPr="00A55DF5">
        <w:rPr>
          <w:i/>
          <w:sz w:val="24"/>
          <w:szCs w:val="24"/>
          <w:u w:val="single"/>
        </w:rPr>
        <w:t>.</w:t>
      </w:r>
      <w:r>
        <w:rPr>
          <w:i/>
          <w:sz w:val="24"/>
          <w:szCs w:val="24"/>
          <w:u w:val="single"/>
        </w:rPr>
        <w:t xml:space="preserve"> ___</w:t>
      </w:r>
    </w:p>
    <w:p w14:paraId="0FFD0914" w14:textId="77777777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3. При облучении кубита двумя короткими импульсами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временная динамика системы вкупе с эффектом нелинейного смешивания приводят к появлению Бесселе</w:t>
      </w:r>
      <w:r w:rsidRPr="00A55DF5">
        <w:rPr>
          <w:i/>
          <w:sz w:val="24"/>
          <w:szCs w:val="24"/>
          <w:u w:val="single"/>
        </w:rPr>
        <w:t>в</w:t>
      </w:r>
      <w:r w:rsidRPr="00A55DF5">
        <w:rPr>
          <w:i/>
          <w:sz w:val="24"/>
          <w:szCs w:val="24"/>
          <w:u w:val="single"/>
        </w:rPr>
        <w:t>ских Раби-осцилляции в боковых частотных компонентах в зависимости от амплитуды нака</w:t>
      </w:r>
      <w:r w:rsidRPr="00A55DF5">
        <w:rPr>
          <w:i/>
          <w:sz w:val="24"/>
          <w:szCs w:val="24"/>
          <w:u w:val="single"/>
        </w:rPr>
        <w:t>ч</w:t>
      </w:r>
      <w:r w:rsidRPr="00A55DF5">
        <w:rPr>
          <w:i/>
          <w:sz w:val="24"/>
          <w:szCs w:val="24"/>
          <w:u w:val="single"/>
        </w:rPr>
        <w:t>ки.</w:t>
      </w:r>
      <w:r>
        <w:rPr>
          <w:i/>
          <w:sz w:val="24"/>
          <w:szCs w:val="24"/>
          <w:u w:val="single"/>
        </w:rPr>
        <w:t>____________________________________________________________________________</w:t>
      </w:r>
    </w:p>
    <w:p w14:paraId="7951F9B0" w14:textId="77777777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4. При введении задержки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-</w:t>
      </w:r>
      <w:r w:rsidRPr="00A55DF5">
        <w:rPr>
          <w:i/>
          <w:sz w:val="24"/>
          <w:szCs w:val="24"/>
          <w:u w:val="single"/>
        </w:rPr>
        <w:t xml:space="preserve"> относительно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 xml:space="preserve"> х</w:t>
      </w:r>
      <w:r w:rsidRPr="00A55DF5">
        <w:rPr>
          <w:i/>
          <w:sz w:val="24"/>
          <w:szCs w:val="24"/>
          <w:u w:val="single"/>
        </w:rPr>
        <w:t>а</w:t>
      </w:r>
      <w:r w:rsidRPr="00A55DF5">
        <w:rPr>
          <w:i/>
          <w:sz w:val="24"/>
          <w:szCs w:val="24"/>
          <w:u w:val="single"/>
        </w:rPr>
        <w:t>рактер спектра кардинально меняется: вместо большого числа боковых компонент возникает лишь одна из них. Это обусловлено фотонной статистикой состояний света: из-за переизлуч</w:t>
      </w:r>
      <w:r w:rsidRPr="00A55DF5">
        <w:rPr>
          <w:i/>
          <w:sz w:val="24"/>
          <w:szCs w:val="24"/>
          <w:u w:val="single"/>
        </w:rPr>
        <w:t>е</w:t>
      </w:r>
      <w:r w:rsidRPr="00A55DF5">
        <w:rPr>
          <w:i/>
          <w:sz w:val="24"/>
          <w:szCs w:val="24"/>
          <w:u w:val="single"/>
        </w:rPr>
        <w:t>ния света двухуровневой системой в одной из мод не может быть более 1 фотона, и нелинейные процессы высшего порядка оказываются запрещенными. Похожая картина с большим колич</w:t>
      </w:r>
      <w:r w:rsidRPr="00A55DF5">
        <w:rPr>
          <w:i/>
          <w:sz w:val="24"/>
          <w:szCs w:val="24"/>
          <w:u w:val="single"/>
        </w:rPr>
        <w:t>е</w:t>
      </w:r>
      <w:r w:rsidRPr="00A55DF5">
        <w:rPr>
          <w:i/>
          <w:sz w:val="24"/>
          <w:szCs w:val="24"/>
          <w:u w:val="single"/>
        </w:rPr>
        <w:t>ством пиков возникает при рассеянии света на трехуровневой системе, так как состояние с 2-мя фотонами «допускает» большее количество многофотонных процессов.</w:t>
      </w:r>
      <w:r>
        <w:rPr>
          <w:i/>
          <w:sz w:val="24"/>
          <w:szCs w:val="24"/>
          <w:u w:val="single"/>
        </w:rPr>
        <w:t>______</w:t>
      </w:r>
    </w:p>
    <w:p w14:paraId="58E4C255" w14:textId="77777777" w:rsid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5. При рассеянии двух резонансных микроволновых сигналов на трёхуровневой ∆-системе возн</w:t>
      </w:r>
      <w:r w:rsidRPr="00A55DF5">
        <w:rPr>
          <w:i/>
          <w:sz w:val="24"/>
          <w:szCs w:val="24"/>
          <w:u w:val="single"/>
        </w:rPr>
        <w:t>и</w:t>
      </w:r>
      <w:r w:rsidRPr="00A55DF5">
        <w:rPr>
          <w:i/>
          <w:sz w:val="24"/>
          <w:szCs w:val="24"/>
          <w:u w:val="single"/>
        </w:rPr>
        <w:t>кает трехволновое смешивание. Интенсивность третьей компоненты, появляющейся за счет смешивания, описывается решением Блоховских уравнений для данной системы</w:t>
      </w:r>
      <w:r>
        <w:rPr>
          <w:i/>
          <w:sz w:val="24"/>
          <w:szCs w:val="24"/>
          <w:u w:val="single"/>
        </w:rPr>
        <w:t>.__________</w:t>
      </w:r>
    </w:p>
    <w:p w14:paraId="5B001836" w14:textId="77777777" w:rsidR="00925840" w:rsidRPr="00860AB1" w:rsidRDefault="00A55DF5" w:rsidP="00A55DF5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В целом, хочется положительно отметить систематический характер исследования, а также высокое качество полученных результатов.______________________________________________</w:t>
      </w:r>
    </w:p>
    <w:p w14:paraId="2DADA796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lastRenderedPageBreak/>
        <w:t>Недостатки исследования</w:t>
      </w:r>
    </w:p>
    <w:p w14:paraId="7A02E268" w14:textId="543C2249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del w:id="15" w:author="Oleg Astafiev" w:date="2018-05-30T10:36:00Z">
        <w:r w:rsidDel="00B24DF8">
          <w:rPr>
            <w:i/>
            <w:sz w:val="24"/>
            <w:szCs w:val="24"/>
            <w:u w:val="single"/>
          </w:rPr>
          <w:delText>Исследование не лишено некот</w:delText>
        </w:r>
        <w:r w:rsidDel="00B24DF8">
          <w:rPr>
            <w:i/>
            <w:sz w:val="24"/>
            <w:szCs w:val="24"/>
            <w:u w:val="single"/>
          </w:rPr>
          <w:delText>о</w:delText>
        </w:r>
        <w:r w:rsidDel="00B24DF8">
          <w:rPr>
            <w:i/>
            <w:sz w:val="24"/>
            <w:szCs w:val="24"/>
            <w:u w:val="single"/>
          </w:rPr>
          <w:delText>рых недостатков</w:delText>
        </w:r>
      </w:del>
      <w:ins w:id="16" w:author="Oleg Astafiev" w:date="2018-05-30T13:09:00Z">
        <w:r w:rsidR="00305421">
          <w:rPr>
            <w:i/>
            <w:sz w:val="24"/>
            <w:szCs w:val="24"/>
            <w:u w:val="single"/>
          </w:rPr>
          <w:t>Несмотря на хороший объём материала и</w:t>
        </w:r>
      </w:ins>
      <w:ins w:id="17" w:author="Oleg Astafiev" w:date="2018-05-30T13:10:00Z">
        <w:r w:rsidR="00305421">
          <w:rPr>
            <w:i/>
            <w:sz w:val="24"/>
            <w:szCs w:val="24"/>
            <w:u w:val="single"/>
          </w:rPr>
          <w:t xml:space="preserve"> </w:t>
        </w:r>
      </w:ins>
      <w:ins w:id="18" w:author="Oleg Astafiev" w:date="2018-05-30T13:09:00Z">
        <w:r w:rsidR="00305421">
          <w:rPr>
            <w:i/>
            <w:sz w:val="24"/>
            <w:szCs w:val="24"/>
            <w:u w:val="single"/>
          </w:rPr>
          <w:t xml:space="preserve">высокий </w:t>
        </w:r>
      </w:ins>
      <w:ins w:id="19" w:author="Oleg Astafiev" w:date="2018-05-30T13:11:00Z">
        <w:r w:rsidR="00305421">
          <w:rPr>
            <w:i/>
            <w:sz w:val="24"/>
            <w:szCs w:val="24"/>
            <w:u w:val="single"/>
          </w:rPr>
          <w:t>уровень, р</w:t>
        </w:r>
      </w:ins>
      <w:ins w:id="20" w:author="Oleg Astafiev" w:date="2018-05-30T10:36:00Z">
        <w:r w:rsidR="00B24DF8">
          <w:rPr>
            <w:i/>
            <w:sz w:val="24"/>
            <w:szCs w:val="24"/>
            <w:u w:val="single"/>
          </w:rPr>
          <w:t>абота может быть улучшена и дополнен</w:t>
        </w:r>
      </w:ins>
      <w:ins w:id="21" w:author="Oleg Astafiev" w:date="2018-05-30T13:09:00Z">
        <w:r w:rsidR="00305421">
          <w:rPr>
            <w:i/>
            <w:sz w:val="24"/>
            <w:szCs w:val="24"/>
            <w:u w:val="single"/>
          </w:rPr>
          <w:t>а</w:t>
        </w:r>
      </w:ins>
      <w:r>
        <w:rPr>
          <w:i/>
          <w:sz w:val="24"/>
          <w:szCs w:val="24"/>
          <w:u w:val="single"/>
        </w:rPr>
        <w:t>. В части основного материала работы, отсутствует точное выражение для инте</w:t>
      </w:r>
      <w:r>
        <w:rPr>
          <w:i/>
          <w:sz w:val="24"/>
          <w:szCs w:val="24"/>
          <w:u w:val="single"/>
        </w:rPr>
        <w:t>н</w:t>
      </w:r>
      <w:r>
        <w:rPr>
          <w:i/>
          <w:sz w:val="24"/>
          <w:szCs w:val="24"/>
          <w:u w:val="single"/>
        </w:rPr>
        <w:t xml:space="preserve">сивности пиков в режиме квантового смешивания, имеются небольшие </w:t>
      </w:r>
      <w:del w:id="22" w:author="Oleg Astafiev" w:date="2018-05-30T13:11:00Z">
        <w:r w:rsidDel="00305421">
          <w:rPr>
            <w:i/>
            <w:sz w:val="24"/>
            <w:szCs w:val="24"/>
            <w:u w:val="single"/>
          </w:rPr>
          <w:delText xml:space="preserve">несоответствия </w:delText>
        </w:r>
      </w:del>
      <w:ins w:id="23" w:author="Oleg Astafiev" w:date="2018-05-30T13:11:00Z">
        <w:r w:rsidR="00305421">
          <w:rPr>
            <w:i/>
            <w:sz w:val="24"/>
            <w:szCs w:val="24"/>
            <w:u w:val="single"/>
          </w:rPr>
          <w:t xml:space="preserve">расхождения </w:t>
        </w:r>
      </w:ins>
      <w:r>
        <w:rPr>
          <w:i/>
          <w:sz w:val="24"/>
          <w:szCs w:val="24"/>
          <w:u w:val="single"/>
        </w:rPr>
        <w:t>между теорией и экспериментом по трехволновому смешиванию. Отчасти эти недоработки можно объяснить большим объемом затрагиваемого в диссертации материала и трудоемкостью эк</w:t>
      </w:r>
      <w:r>
        <w:rPr>
          <w:i/>
          <w:sz w:val="24"/>
          <w:szCs w:val="24"/>
          <w:u w:val="single"/>
        </w:rPr>
        <w:t>с</w:t>
      </w:r>
      <w:r>
        <w:rPr>
          <w:i/>
          <w:sz w:val="24"/>
          <w:szCs w:val="24"/>
          <w:u w:val="single"/>
        </w:rPr>
        <w:t>периментальной части. Приведенные недостатки нисколько не умаляют положительных к</w:t>
      </w:r>
      <w:r>
        <w:rPr>
          <w:i/>
          <w:sz w:val="24"/>
          <w:szCs w:val="24"/>
          <w:u w:val="single"/>
        </w:rPr>
        <w:t>а</w:t>
      </w:r>
      <w:r>
        <w:rPr>
          <w:i/>
          <w:sz w:val="24"/>
          <w:szCs w:val="24"/>
          <w:u w:val="single"/>
        </w:rPr>
        <w:t>честв р</w:t>
      </w:r>
      <w:r>
        <w:rPr>
          <w:i/>
          <w:sz w:val="24"/>
          <w:szCs w:val="24"/>
          <w:u w:val="single"/>
        </w:rPr>
        <w:t>а</w:t>
      </w:r>
      <w:r>
        <w:rPr>
          <w:i/>
          <w:sz w:val="24"/>
          <w:szCs w:val="24"/>
          <w:u w:val="single"/>
        </w:rPr>
        <w:t>боты._________________________________</w:t>
      </w:r>
      <w:r w:rsidR="00E362F4"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</w:rPr>
        <w:t>__</w:t>
      </w:r>
    </w:p>
    <w:p w14:paraId="5BB4A378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Характеристика работы аспиранта над темой (оценка исследовательских качеств, объем проан</w:t>
      </w:r>
      <w:r w:rsidRPr="00860AB1">
        <w:rPr>
          <w:sz w:val="24"/>
          <w:szCs w:val="24"/>
        </w:rPr>
        <w:t>а</w:t>
      </w:r>
      <w:r w:rsidRPr="00860AB1">
        <w:rPr>
          <w:sz w:val="24"/>
          <w:szCs w:val="24"/>
        </w:rPr>
        <w:t>лизированного материала, навыки работать с литературой, навык публичных выступлений)</w:t>
      </w:r>
    </w:p>
    <w:p w14:paraId="3BF01DD1" w14:textId="49782C2C" w:rsidR="00537E4E" w:rsidRDefault="00A55DF5" w:rsidP="00925840">
      <w:pPr>
        <w:spacing w:line="360" w:lineRule="auto"/>
        <w:jc w:val="both"/>
        <w:rPr>
          <w:ins w:id="24" w:author="Oleg Astafiev" w:date="2018-05-30T10:38:00Z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Аспирант Дмитриев А.Ю. продемонстрировал высокую исследовательскую квалификацию, х</w:t>
      </w:r>
      <w:r>
        <w:rPr>
          <w:i/>
          <w:sz w:val="24"/>
          <w:szCs w:val="24"/>
          <w:u w:val="single"/>
        </w:rPr>
        <w:t>о</w:t>
      </w:r>
      <w:r>
        <w:rPr>
          <w:i/>
          <w:sz w:val="24"/>
          <w:szCs w:val="24"/>
          <w:u w:val="single"/>
        </w:rPr>
        <w:t xml:space="preserve">рошее знание физики, умение анализировать и решать сложные проблемы как чисто научного, так и прикладного характера. Хочется отметить тщательно проводимую работу с научной литературой, а также </w:t>
      </w:r>
      <w:ins w:id="25" w:author="Oleg Astafiev" w:date="2018-05-30T13:13:00Z">
        <w:r w:rsidR="00FB6255">
          <w:rPr>
            <w:i/>
            <w:sz w:val="24"/>
            <w:szCs w:val="24"/>
            <w:u w:val="single"/>
          </w:rPr>
          <w:t>хорошие</w:t>
        </w:r>
      </w:ins>
      <w:del w:id="26" w:author="Oleg Astafiev" w:date="2018-05-30T13:13:00Z">
        <w:r w:rsidDel="00FB6255">
          <w:rPr>
            <w:i/>
            <w:sz w:val="24"/>
            <w:szCs w:val="24"/>
            <w:u w:val="single"/>
          </w:rPr>
          <w:delText>высокие</w:delText>
        </w:r>
      </w:del>
      <w:r>
        <w:rPr>
          <w:i/>
          <w:sz w:val="24"/>
          <w:szCs w:val="24"/>
          <w:u w:val="single"/>
        </w:rPr>
        <w:t xml:space="preserve"> навыки работы с измерительным и </w:t>
      </w:r>
      <w:del w:id="27" w:author="Oleg Astafiev" w:date="2018-05-30T13:14:00Z">
        <w:r w:rsidDel="00FB6255">
          <w:rPr>
            <w:i/>
            <w:sz w:val="24"/>
            <w:szCs w:val="24"/>
            <w:u w:val="single"/>
          </w:rPr>
          <w:delText xml:space="preserve">фабрикационным </w:delText>
        </w:r>
      </w:del>
      <w:ins w:id="28" w:author="Oleg Astafiev" w:date="2018-05-30T13:14:00Z">
        <w:r w:rsidR="00993966">
          <w:rPr>
            <w:i/>
            <w:sz w:val="24"/>
            <w:szCs w:val="24"/>
            <w:u w:val="single"/>
          </w:rPr>
          <w:t>те</w:t>
        </w:r>
      </w:ins>
      <w:ins w:id="29" w:author="Oleg Astafiev" w:date="2018-05-30T13:45:00Z">
        <w:r w:rsidR="00993966">
          <w:rPr>
            <w:i/>
            <w:sz w:val="24"/>
            <w:szCs w:val="24"/>
            <w:u w:val="single"/>
          </w:rPr>
          <w:t>х</w:t>
        </w:r>
      </w:ins>
      <w:ins w:id="30" w:author="Oleg Astafiev" w:date="2018-05-30T13:14:00Z">
        <w:r w:rsidR="00FB6255">
          <w:rPr>
            <w:i/>
            <w:sz w:val="24"/>
            <w:szCs w:val="24"/>
            <w:u w:val="single"/>
          </w:rPr>
          <w:t xml:space="preserve">нологическим </w:t>
        </w:r>
      </w:ins>
      <w:r>
        <w:rPr>
          <w:i/>
          <w:sz w:val="24"/>
          <w:szCs w:val="24"/>
          <w:u w:val="single"/>
        </w:rPr>
        <w:t>оборуд</w:t>
      </w:r>
      <w:r>
        <w:rPr>
          <w:i/>
          <w:sz w:val="24"/>
          <w:szCs w:val="24"/>
          <w:u w:val="single"/>
        </w:rPr>
        <w:t>о</w:t>
      </w:r>
      <w:r>
        <w:rPr>
          <w:i/>
          <w:sz w:val="24"/>
          <w:szCs w:val="24"/>
          <w:u w:val="single"/>
        </w:rPr>
        <w:t xml:space="preserve">ванием. </w:t>
      </w:r>
    </w:p>
    <w:p w14:paraId="05B4B1FF" w14:textId="77777777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del w:id="31" w:author="Oleg Astafiev" w:date="2018-05-30T10:38:00Z">
        <w:r w:rsidDel="00537E4E">
          <w:rPr>
            <w:i/>
            <w:sz w:val="24"/>
            <w:szCs w:val="24"/>
            <w:u w:val="single"/>
          </w:rPr>
          <w:delText>Если говорить о недостатках, то иногда Алексей допускает невним</w:delText>
        </w:r>
        <w:r w:rsidDel="00537E4E">
          <w:rPr>
            <w:i/>
            <w:sz w:val="24"/>
            <w:szCs w:val="24"/>
            <w:u w:val="single"/>
          </w:rPr>
          <w:delText>а</w:delText>
        </w:r>
        <w:r w:rsidDel="00537E4E">
          <w:rPr>
            <w:i/>
            <w:sz w:val="24"/>
            <w:szCs w:val="24"/>
            <w:u w:val="single"/>
          </w:rPr>
          <w:delText>тельность в вопр</w:delText>
        </w:r>
        <w:r w:rsidDel="00537E4E">
          <w:rPr>
            <w:i/>
            <w:sz w:val="24"/>
            <w:szCs w:val="24"/>
            <w:u w:val="single"/>
          </w:rPr>
          <w:delText>о</w:delText>
        </w:r>
        <w:r w:rsidDel="00537E4E">
          <w:rPr>
            <w:i/>
            <w:sz w:val="24"/>
            <w:szCs w:val="24"/>
            <w:u w:val="single"/>
          </w:rPr>
          <w:delText>сах обработки данных и расчетов. В рамках данной работы, отч</w:delText>
        </w:r>
        <w:r w:rsidDel="00537E4E">
          <w:rPr>
            <w:i/>
            <w:sz w:val="24"/>
            <w:szCs w:val="24"/>
            <w:u w:val="single"/>
          </w:rPr>
          <w:delText>а</w:delText>
        </w:r>
        <w:r w:rsidDel="00537E4E">
          <w:rPr>
            <w:i/>
            <w:sz w:val="24"/>
            <w:szCs w:val="24"/>
            <w:u w:val="single"/>
          </w:rPr>
          <w:delText>сти это можно объяснить большим объ</w:delText>
        </w:r>
        <w:r w:rsidDel="00537E4E">
          <w:rPr>
            <w:i/>
            <w:sz w:val="24"/>
            <w:szCs w:val="24"/>
            <w:u w:val="single"/>
          </w:rPr>
          <w:delText>е</w:delText>
        </w:r>
        <w:r w:rsidDel="00537E4E">
          <w:rPr>
            <w:i/>
            <w:sz w:val="24"/>
            <w:szCs w:val="24"/>
            <w:u w:val="single"/>
          </w:rPr>
          <w:delText xml:space="preserve">мом экспериментального материала.  </w:delText>
        </w:r>
      </w:del>
      <w:r w:rsidR="00925840" w:rsidRPr="00860AB1">
        <w:rPr>
          <w:sz w:val="24"/>
          <w:szCs w:val="24"/>
        </w:rPr>
        <w:t>___________</w:t>
      </w:r>
      <w:r w:rsidR="00E362F4">
        <w:rPr>
          <w:sz w:val="24"/>
          <w:szCs w:val="24"/>
        </w:rPr>
        <w:t>_____________</w:t>
      </w:r>
      <w:r w:rsidR="00925840" w:rsidRPr="00860AB1">
        <w:rPr>
          <w:sz w:val="24"/>
          <w:szCs w:val="24"/>
        </w:rPr>
        <w:t>_______________________</w:t>
      </w:r>
    </w:p>
    <w:p w14:paraId="001D39AA" w14:textId="77777777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Оценка компетентности аспиранта как будущег</w:t>
      </w:r>
      <w:bookmarkStart w:id="32" w:name="_GoBack"/>
      <w:bookmarkEnd w:id="32"/>
      <w:r w:rsidRPr="00860AB1">
        <w:rPr>
          <w:sz w:val="24"/>
          <w:szCs w:val="24"/>
        </w:rPr>
        <w:t xml:space="preserve">о исследователя, преподавателя-исследователя </w:t>
      </w:r>
    </w:p>
    <w:p w14:paraId="6FB090B3" w14:textId="77777777" w:rsidR="00D23B25" w:rsidRDefault="00925840" w:rsidP="00925840">
      <w:pPr>
        <w:spacing w:line="360" w:lineRule="auto"/>
        <w:jc w:val="both"/>
        <w:rPr>
          <w:ins w:id="33" w:author="Oleg Astafiev" w:date="2018-05-30T10:39:00Z"/>
          <w:sz w:val="24"/>
          <w:szCs w:val="24"/>
        </w:rPr>
      </w:pPr>
      <w:r>
        <w:rPr>
          <w:sz w:val="24"/>
          <w:szCs w:val="24"/>
        </w:rPr>
        <w:t>_</w:t>
      </w:r>
      <w:r w:rsidR="00A55DF5">
        <w:rPr>
          <w:i/>
          <w:sz w:val="24"/>
          <w:szCs w:val="24"/>
          <w:u w:val="single"/>
        </w:rPr>
        <w:t>Аспирант Дмитриев А.Ю.  продемонстрировал свою компетентность в качестве исследоват</w:t>
      </w:r>
      <w:r w:rsidR="00A55DF5">
        <w:rPr>
          <w:i/>
          <w:sz w:val="24"/>
          <w:szCs w:val="24"/>
          <w:u w:val="single"/>
        </w:rPr>
        <w:t>е</w:t>
      </w:r>
      <w:r w:rsidR="00A55DF5">
        <w:rPr>
          <w:i/>
          <w:sz w:val="24"/>
          <w:szCs w:val="24"/>
          <w:u w:val="single"/>
        </w:rPr>
        <w:t>ля, а также преподавательские навыки. П</w:t>
      </w:r>
      <w:ins w:id="34" w:author="Oleg Astafiev" w:date="2018-05-30T10:38:00Z">
        <w:r w:rsidR="00537E4E">
          <w:rPr>
            <w:i/>
            <w:sz w:val="24"/>
            <w:szCs w:val="24"/>
            <w:u w:val="single"/>
          </w:rPr>
          <w:t>од</w:t>
        </w:r>
      </w:ins>
      <w:del w:id="35" w:author="Oleg Astafiev" w:date="2018-05-30T10:38:00Z">
        <w:r w:rsidR="00A55DF5" w:rsidDel="00537E4E">
          <w:rPr>
            <w:i/>
            <w:sz w:val="24"/>
            <w:szCs w:val="24"/>
            <w:u w:val="single"/>
          </w:rPr>
          <w:delText>ри</w:delText>
        </w:r>
      </w:del>
      <w:r w:rsidR="00A55DF5">
        <w:rPr>
          <w:i/>
          <w:sz w:val="24"/>
          <w:szCs w:val="24"/>
          <w:u w:val="single"/>
        </w:rPr>
        <w:t xml:space="preserve"> руководств</w:t>
      </w:r>
      <w:ins w:id="36" w:author="Oleg Astafiev" w:date="2018-05-30T10:38:00Z">
        <w:r w:rsidR="00537E4E">
          <w:rPr>
            <w:i/>
            <w:sz w:val="24"/>
            <w:szCs w:val="24"/>
            <w:u w:val="single"/>
          </w:rPr>
          <w:t>ом</w:t>
        </w:r>
      </w:ins>
      <w:del w:id="37" w:author="Oleg Astafiev" w:date="2018-05-30T10:38:00Z">
        <w:r w:rsidR="00A55DF5" w:rsidDel="00537E4E">
          <w:rPr>
            <w:i/>
            <w:sz w:val="24"/>
            <w:szCs w:val="24"/>
            <w:u w:val="single"/>
          </w:rPr>
          <w:delText>е</w:delText>
        </w:r>
      </w:del>
      <w:r w:rsidR="00A55DF5">
        <w:rPr>
          <w:i/>
          <w:sz w:val="24"/>
          <w:szCs w:val="24"/>
          <w:u w:val="single"/>
        </w:rPr>
        <w:t xml:space="preserve"> Алексея были защищены 1 бакалав</w:t>
      </w:r>
      <w:r w:rsidR="00A55DF5">
        <w:rPr>
          <w:i/>
          <w:sz w:val="24"/>
          <w:szCs w:val="24"/>
          <w:u w:val="single"/>
        </w:rPr>
        <w:t>р</w:t>
      </w:r>
      <w:r w:rsidR="00A55DF5">
        <w:rPr>
          <w:i/>
          <w:sz w:val="24"/>
          <w:szCs w:val="24"/>
          <w:u w:val="single"/>
        </w:rPr>
        <w:t xml:space="preserve">ская и 1 магистерская работы, </w:t>
      </w:r>
      <w:r w:rsidR="00E362F4">
        <w:rPr>
          <w:i/>
          <w:sz w:val="24"/>
          <w:szCs w:val="24"/>
          <w:u w:val="single"/>
        </w:rPr>
        <w:t>в рамках которых студенты выполнили качественные экспер</w:t>
      </w:r>
      <w:r w:rsidR="00E362F4">
        <w:rPr>
          <w:i/>
          <w:sz w:val="24"/>
          <w:szCs w:val="24"/>
          <w:u w:val="single"/>
        </w:rPr>
        <w:t>и</w:t>
      </w:r>
      <w:r w:rsidR="00E362F4">
        <w:rPr>
          <w:i/>
          <w:sz w:val="24"/>
          <w:szCs w:val="24"/>
          <w:u w:val="single"/>
        </w:rPr>
        <w:t>ментальные работы и защитились на «отлично»</w:t>
      </w:r>
      <w:r w:rsidR="00A55DF5">
        <w:rPr>
          <w:i/>
          <w:sz w:val="24"/>
          <w:szCs w:val="24"/>
          <w:u w:val="single"/>
        </w:rPr>
        <w:t>.</w:t>
      </w:r>
      <w:r w:rsidR="00E362F4">
        <w:rPr>
          <w:i/>
          <w:sz w:val="24"/>
          <w:szCs w:val="24"/>
          <w:u w:val="single"/>
        </w:rPr>
        <w:t xml:space="preserve"> Считаю, что исследовательская работа а</w:t>
      </w:r>
      <w:r w:rsidR="00E362F4">
        <w:rPr>
          <w:i/>
          <w:sz w:val="24"/>
          <w:szCs w:val="24"/>
          <w:u w:val="single"/>
        </w:rPr>
        <w:t>с</w:t>
      </w:r>
      <w:r w:rsidR="00E362F4">
        <w:rPr>
          <w:i/>
          <w:sz w:val="24"/>
          <w:szCs w:val="24"/>
          <w:u w:val="single"/>
        </w:rPr>
        <w:t>пиранта заслуживает отличной оце</w:t>
      </w:r>
      <w:r w:rsidR="00E362F4">
        <w:rPr>
          <w:i/>
          <w:sz w:val="24"/>
          <w:szCs w:val="24"/>
          <w:u w:val="single"/>
        </w:rPr>
        <w:t>н</w:t>
      </w:r>
      <w:r w:rsidR="00E362F4">
        <w:rPr>
          <w:i/>
          <w:sz w:val="24"/>
          <w:szCs w:val="24"/>
          <w:u w:val="single"/>
        </w:rPr>
        <w:t>ки.</w:t>
      </w:r>
      <w:r w:rsidR="00A55DF5">
        <w:rPr>
          <w:i/>
          <w:sz w:val="24"/>
          <w:szCs w:val="24"/>
          <w:u w:val="single"/>
        </w:rPr>
        <w:t>__</w:t>
      </w:r>
      <w:r w:rsidR="00E362F4">
        <w:rPr>
          <w:i/>
          <w:sz w:val="24"/>
          <w:szCs w:val="24"/>
          <w:u w:val="single"/>
        </w:rPr>
        <w:t>__</w:t>
      </w:r>
      <w:del w:id="38" w:author="Oleg Astafiev" w:date="2018-05-30T10:39:00Z">
        <w:r w:rsidR="00E362F4" w:rsidDel="00D23B25">
          <w:rPr>
            <w:i/>
            <w:sz w:val="24"/>
            <w:szCs w:val="24"/>
            <w:u w:val="single"/>
          </w:rPr>
          <w:delText>__</w:delText>
        </w:r>
      </w:del>
      <w:r w:rsidR="00E362F4">
        <w:rPr>
          <w:i/>
          <w:sz w:val="24"/>
          <w:szCs w:val="24"/>
          <w:u w:val="single"/>
        </w:rPr>
        <w:t>________________________________</w:t>
      </w:r>
      <w:r w:rsidR="00A55DF5">
        <w:rPr>
          <w:i/>
          <w:sz w:val="24"/>
          <w:szCs w:val="24"/>
          <w:u w:val="single"/>
        </w:rPr>
        <w:t>_____</w:t>
      </w:r>
      <w:r>
        <w:rPr>
          <w:sz w:val="24"/>
          <w:szCs w:val="24"/>
        </w:rPr>
        <w:t>__</w:t>
      </w:r>
    </w:p>
    <w:p w14:paraId="7C39E0CE" w14:textId="63AC0AA7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</w:t>
      </w:r>
    </w:p>
    <w:p w14:paraId="53724BED" w14:textId="77777777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Заключение о соответствии работы требованиям к научному докладу, установленным Положен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ем </w:t>
      </w:r>
      <w:r w:rsidRPr="009E2AC8">
        <w:rPr>
          <w:sz w:val="24"/>
          <w:szCs w:val="24"/>
        </w:rPr>
        <w:t>о научном докладе об основных результатах подготовленной научно-квалификационной раб</w:t>
      </w:r>
      <w:r w:rsidRPr="009E2AC8">
        <w:rPr>
          <w:sz w:val="24"/>
          <w:szCs w:val="24"/>
        </w:rPr>
        <w:t>о</w:t>
      </w:r>
      <w:r w:rsidRPr="009E2AC8">
        <w:rPr>
          <w:sz w:val="24"/>
          <w:szCs w:val="24"/>
        </w:rPr>
        <w:t>ты (диссертации) аспирантов в МФТИ</w:t>
      </w:r>
      <w:r>
        <w:rPr>
          <w:sz w:val="24"/>
          <w:szCs w:val="24"/>
        </w:rPr>
        <w:t xml:space="preserve"> ___</w:t>
      </w:r>
      <w:r w:rsidR="00A55DF5">
        <w:rPr>
          <w:i/>
          <w:sz w:val="24"/>
          <w:szCs w:val="24"/>
          <w:u w:val="single"/>
        </w:rPr>
        <w:t>Доклад соответствует требованиям Полож</w:t>
      </w:r>
      <w:r w:rsidR="00A55DF5">
        <w:rPr>
          <w:i/>
          <w:sz w:val="24"/>
          <w:szCs w:val="24"/>
          <w:u w:val="single"/>
        </w:rPr>
        <w:t>е</w:t>
      </w:r>
      <w:r w:rsidR="00A55DF5">
        <w:rPr>
          <w:i/>
          <w:sz w:val="24"/>
          <w:szCs w:val="24"/>
          <w:u w:val="single"/>
        </w:rPr>
        <w:t>ния.__</w:t>
      </w:r>
      <w:r>
        <w:rPr>
          <w:sz w:val="24"/>
          <w:szCs w:val="24"/>
        </w:rPr>
        <w:t>______________________________________________________________________________</w:t>
      </w:r>
    </w:p>
    <w:p w14:paraId="62D7AC85" w14:textId="77777777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14:paraId="070259F7" w14:textId="77777777" w:rsidR="00925840" w:rsidRPr="00860AB1" w:rsidRDefault="00925840" w:rsidP="00925840">
      <w:pPr>
        <w:jc w:val="both"/>
        <w:rPr>
          <w:sz w:val="24"/>
          <w:szCs w:val="24"/>
        </w:rPr>
      </w:pPr>
    </w:p>
    <w:p w14:paraId="0041FE93" w14:textId="77777777" w:rsidR="00925840" w:rsidRPr="00860AB1" w:rsidRDefault="00BD25B2" w:rsidP="00925840">
      <w:pPr>
        <w:rPr>
          <w:sz w:val="24"/>
          <w:szCs w:val="24"/>
        </w:rPr>
      </w:pPr>
      <w:r>
        <w:rPr>
          <w:sz w:val="24"/>
          <w:szCs w:val="24"/>
        </w:rPr>
        <w:t xml:space="preserve">Научный  руководитель </w:t>
      </w:r>
      <w:r w:rsidR="00486E35">
        <w:rPr>
          <w:sz w:val="24"/>
          <w:szCs w:val="24"/>
        </w:rPr>
        <w:t xml:space="preserve"> </w:t>
      </w:r>
      <w:r w:rsidR="00486E35">
        <w:rPr>
          <w:sz w:val="24"/>
          <w:szCs w:val="24"/>
        </w:rPr>
        <w:tab/>
        <w:t xml:space="preserve">  </w:t>
      </w:r>
      <w:r w:rsidR="00925840" w:rsidRPr="00860AB1">
        <w:rPr>
          <w:sz w:val="24"/>
          <w:szCs w:val="24"/>
        </w:rPr>
        <w:t>___________________</w:t>
      </w:r>
      <w:r w:rsidR="00925840" w:rsidRPr="00860AB1">
        <w:rPr>
          <w:sz w:val="24"/>
          <w:szCs w:val="24"/>
        </w:rPr>
        <w:tab/>
      </w:r>
      <w:r w:rsidR="00925840" w:rsidRPr="00860AB1">
        <w:rPr>
          <w:sz w:val="24"/>
          <w:szCs w:val="24"/>
        </w:rPr>
        <w:tab/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___</w:t>
      </w:r>
      <w:r w:rsidR="00486E35" w:rsidRPr="00486E35">
        <w:rPr>
          <w:sz w:val="24"/>
          <w:szCs w:val="24"/>
          <w:u w:val="single"/>
        </w:rPr>
        <w:t>Астафьев О.В.</w:t>
      </w:r>
      <w:r w:rsidR="00486E35">
        <w:rPr>
          <w:sz w:val="24"/>
          <w:szCs w:val="24"/>
        </w:rPr>
        <w:t>_________</w:t>
      </w:r>
    </w:p>
    <w:p w14:paraId="7ECFF676" w14:textId="77777777" w:rsidR="00925840" w:rsidRPr="00860AB1" w:rsidRDefault="00925840" w:rsidP="00925840">
      <w:pPr>
        <w:rPr>
          <w:sz w:val="16"/>
          <w:szCs w:val="16"/>
        </w:rPr>
      </w:pP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                         </w:t>
      </w:r>
      <w:r w:rsidR="00486E35">
        <w:rPr>
          <w:sz w:val="16"/>
          <w:szCs w:val="16"/>
        </w:rPr>
        <w:tab/>
        <w:t xml:space="preserve">  (подпись)</w:t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</w:t>
      </w:r>
      <w:r w:rsidRPr="00860AB1">
        <w:rPr>
          <w:sz w:val="16"/>
          <w:szCs w:val="16"/>
        </w:rPr>
        <w:t>(ФИО)</w:t>
      </w:r>
    </w:p>
    <w:p w14:paraId="0B2EFB64" w14:textId="77777777" w:rsidR="00925840" w:rsidRPr="00860AB1" w:rsidRDefault="00925840" w:rsidP="00925840">
      <w:pPr>
        <w:rPr>
          <w:sz w:val="24"/>
          <w:szCs w:val="24"/>
        </w:rPr>
      </w:pPr>
      <w:r>
        <w:rPr>
          <w:sz w:val="24"/>
          <w:szCs w:val="24"/>
        </w:rPr>
        <w:t>Ученая степень, ученое звание, должность</w:t>
      </w:r>
      <w:r w:rsidR="00486E35">
        <w:rPr>
          <w:sz w:val="24"/>
          <w:szCs w:val="24"/>
        </w:rPr>
        <w:t xml:space="preserve">  </w:t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  <w:t>__</w:t>
      </w:r>
      <w:r>
        <w:rPr>
          <w:sz w:val="24"/>
          <w:szCs w:val="24"/>
        </w:rPr>
        <w:t>_</w:t>
      </w:r>
      <w:r w:rsidR="00486E35">
        <w:rPr>
          <w:sz w:val="24"/>
          <w:szCs w:val="24"/>
        </w:rPr>
        <w:t>к. ф-м. н., зав. лабораторией</w:t>
      </w:r>
      <w:r w:rsidRPr="00860AB1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486E35">
        <w:rPr>
          <w:sz w:val="24"/>
          <w:szCs w:val="24"/>
        </w:rPr>
        <w:br/>
      </w:r>
    </w:p>
    <w:p w14:paraId="246EEA32" w14:textId="77777777" w:rsidR="00925840" w:rsidRPr="00860AB1" w:rsidRDefault="00E362F4" w:rsidP="00925840">
      <w:pPr>
        <w:ind w:firstLine="6946"/>
        <w:rPr>
          <w:sz w:val="28"/>
          <w:szCs w:val="28"/>
        </w:rPr>
      </w:pPr>
      <w:r>
        <w:rPr>
          <w:sz w:val="24"/>
          <w:szCs w:val="24"/>
        </w:rPr>
        <w:t>«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28</w:t>
      </w:r>
      <w:r w:rsidR="00925840" w:rsidRPr="00860AB1">
        <w:rPr>
          <w:sz w:val="24"/>
          <w:szCs w:val="24"/>
        </w:rPr>
        <w:t>_»</w:t>
      </w:r>
      <w:r w:rsidR="00486E35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мая</w:t>
      </w:r>
      <w:r>
        <w:rPr>
          <w:sz w:val="24"/>
          <w:szCs w:val="24"/>
        </w:rPr>
        <w:t>____ 20</w:t>
      </w:r>
      <w:r w:rsidRPr="00E362F4">
        <w:rPr>
          <w:sz w:val="24"/>
          <w:szCs w:val="24"/>
          <w:u w:val="single"/>
        </w:rPr>
        <w:t>18</w:t>
      </w:r>
      <w:r w:rsidR="00925840" w:rsidRPr="00860AB1">
        <w:rPr>
          <w:sz w:val="24"/>
          <w:szCs w:val="24"/>
        </w:rPr>
        <w:t xml:space="preserve"> г.</w:t>
      </w:r>
    </w:p>
    <w:p w14:paraId="4E1B42DA" w14:textId="77777777" w:rsidR="00925840" w:rsidRPr="00860AB1" w:rsidRDefault="00925840" w:rsidP="00925840">
      <w:pPr>
        <w:rPr>
          <w:sz w:val="28"/>
          <w:szCs w:val="28"/>
        </w:rPr>
      </w:pPr>
      <w:r w:rsidRPr="00860AB1">
        <w:rPr>
          <w:sz w:val="24"/>
          <w:szCs w:val="24"/>
        </w:rPr>
        <w:tab/>
      </w:r>
    </w:p>
    <w:p w14:paraId="06E07200" w14:textId="77777777"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14:paraId="6B822471" w14:textId="77777777" w:rsidR="00925840" w:rsidRDefault="00925840" w:rsidP="00925840">
      <w:pPr>
        <w:autoSpaceDE/>
        <w:autoSpaceDN/>
        <w:spacing w:after="200" w:line="276" w:lineRule="auto"/>
        <w:rPr>
          <w:sz w:val="24"/>
          <w:szCs w:val="24"/>
        </w:rPr>
      </w:pPr>
    </w:p>
    <w:sectPr w:rsidR="00925840" w:rsidSect="00B24DF8">
      <w:footerReference w:type="default" r:id="rId7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BDF58" w14:textId="77777777" w:rsidR="00EE4984" w:rsidRDefault="00EE4984" w:rsidP="001876CB">
      <w:r>
        <w:separator/>
      </w:r>
    </w:p>
  </w:endnote>
  <w:endnote w:type="continuationSeparator" w:id="0">
    <w:p w14:paraId="2D710A69" w14:textId="77777777" w:rsidR="00EE4984" w:rsidRDefault="00EE4984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824549"/>
      <w:docPartObj>
        <w:docPartGallery w:val="Page Numbers (Bottom of Page)"/>
        <w:docPartUnique/>
      </w:docPartObj>
    </w:sdtPr>
    <w:sdtContent>
      <w:p w14:paraId="482F2EBD" w14:textId="77777777" w:rsidR="00EE4984" w:rsidRDefault="00EE49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966">
          <w:rPr>
            <w:noProof/>
          </w:rPr>
          <w:t>2</w:t>
        </w:r>
        <w:r>
          <w:fldChar w:fldCharType="end"/>
        </w:r>
      </w:p>
    </w:sdtContent>
  </w:sdt>
  <w:p w14:paraId="5520EF89" w14:textId="77777777" w:rsidR="00EE4984" w:rsidRDefault="00EE49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CF6F6" w14:textId="77777777" w:rsidR="00EE4984" w:rsidRDefault="00EE4984" w:rsidP="001876CB">
      <w:r>
        <w:separator/>
      </w:r>
    </w:p>
  </w:footnote>
  <w:footnote w:type="continuationSeparator" w:id="0">
    <w:p w14:paraId="4D0921C9" w14:textId="77777777" w:rsidR="00EE4984" w:rsidRDefault="00EE4984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40"/>
    <w:rsid w:val="00070570"/>
    <w:rsid w:val="000B7498"/>
    <w:rsid w:val="001876CB"/>
    <w:rsid w:val="0019692E"/>
    <w:rsid w:val="00305421"/>
    <w:rsid w:val="003161A3"/>
    <w:rsid w:val="00413382"/>
    <w:rsid w:val="004441F3"/>
    <w:rsid w:val="00486E35"/>
    <w:rsid w:val="004D1D90"/>
    <w:rsid w:val="00537E4E"/>
    <w:rsid w:val="005634F1"/>
    <w:rsid w:val="00631F38"/>
    <w:rsid w:val="00647A34"/>
    <w:rsid w:val="0065567B"/>
    <w:rsid w:val="0071730A"/>
    <w:rsid w:val="0077473E"/>
    <w:rsid w:val="00790475"/>
    <w:rsid w:val="00847906"/>
    <w:rsid w:val="00905B3D"/>
    <w:rsid w:val="00925840"/>
    <w:rsid w:val="00993966"/>
    <w:rsid w:val="009C10D2"/>
    <w:rsid w:val="009F6707"/>
    <w:rsid w:val="00A55DF5"/>
    <w:rsid w:val="00AA6FA0"/>
    <w:rsid w:val="00AB3CA8"/>
    <w:rsid w:val="00B24DF8"/>
    <w:rsid w:val="00B92F12"/>
    <w:rsid w:val="00BD25B2"/>
    <w:rsid w:val="00D23B25"/>
    <w:rsid w:val="00E362F4"/>
    <w:rsid w:val="00EE4984"/>
    <w:rsid w:val="00FB6255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3F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F8"/>
    <w:rPr>
      <w:rFonts w:ascii="Lucida Grande" w:eastAsia="Times New Roman" w:hAnsi="Lucida Grande" w:cs="Lucida Grande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F8"/>
    <w:rPr>
      <w:rFonts w:ascii="Lucida Grande" w:eastAsia="Times New Roman" w:hAnsi="Lucida Grande" w:cs="Lucida Grande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1157</Words>
  <Characters>6595</Characters>
  <Application>Microsoft Macintosh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Oleg Astafiev</cp:lastModifiedBy>
  <cp:revision>6</cp:revision>
  <dcterms:created xsi:type="dcterms:W3CDTF">2018-05-30T07:29:00Z</dcterms:created>
  <dcterms:modified xsi:type="dcterms:W3CDTF">2018-05-30T10:45:00Z</dcterms:modified>
</cp:coreProperties>
</file>